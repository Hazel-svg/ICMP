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jc w:val="center"/>
        <w:rPr>
          <w:b/>
        </w:rPr>
      </w:pPr>
      <w:bookmarkStart w:id="0" w:name="_Toc8058890"/>
      <w:bookmarkStart w:id="1" w:name="_Toc8059468"/>
      <w:r>
        <w:drawing>
          <wp:inline distT="0" distB="0" distL="114300" distR="114300">
            <wp:extent cx="2621280" cy="579120"/>
            <wp:effectExtent l="0" t="0" r="0" b="0"/>
            <wp:docPr id="121"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图片 63"/>
                    <pic:cNvPicPr>
                      <a:picLocks noChangeAspect="1"/>
                    </pic:cNvPicPr>
                  </pic:nvPicPr>
                  <pic:blipFill>
                    <a:blip r:embed="rId5"/>
                    <a:stretch>
                      <a:fillRect/>
                    </a:stretch>
                  </pic:blipFill>
                  <pic:spPr>
                    <a:xfrm>
                      <a:off x="0" y="0"/>
                      <a:ext cx="2621280" cy="579120"/>
                    </a:xfrm>
                    <a:prstGeom prst="rect">
                      <a:avLst/>
                    </a:prstGeom>
                    <a:noFill/>
                    <a:ln w="9525">
                      <a:noFill/>
                    </a:ln>
                  </pic:spPr>
                </pic:pic>
              </a:graphicData>
            </a:graphic>
          </wp:inline>
        </w:drawing>
      </w:r>
    </w:p>
    <w:p>
      <w:pPr>
        <w:widowControl/>
        <w:jc w:val="center"/>
        <w:rPr>
          <w:b/>
        </w:rPr>
      </w:pPr>
    </w:p>
    <w:p>
      <w:pPr>
        <w:widowControl/>
        <w:ind w:firstLine="1041" w:firstLineChars="200"/>
        <w:jc w:val="both"/>
        <w:rPr>
          <w:rFonts w:hint="eastAsia" w:ascii="华文中宋" w:hAnsi="华文中宋" w:eastAsia="华文中宋" w:cs="华文中宋"/>
          <w:b/>
          <w:sz w:val="52"/>
          <w:szCs w:val="44"/>
          <w:lang w:val="en-US" w:eastAsia="zh-CN" w:bidi="ar"/>
        </w:rPr>
      </w:pPr>
      <w:r>
        <w:rPr>
          <w:rFonts w:hint="eastAsia" w:ascii="华文中宋" w:hAnsi="华文中宋" w:eastAsia="华文中宋" w:cs="华文中宋"/>
          <w:b/>
          <w:sz w:val="52"/>
          <w:szCs w:val="44"/>
          <w:lang w:bidi="ar"/>
        </w:rPr>
        <w:t>本科生毕业论文（设计）</w:t>
      </w:r>
      <w:r>
        <w:rPr>
          <w:rFonts w:hint="eastAsia" w:ascii="华文中宋" w:hAnsi="华文中宋" w:eastAsia="华文中宋" w:cs="华文中宋"/>
          <w:b/>
          <w:sz w:val="52"/>
          <w:szCs w:val="44"/>
          <w:lang w:val="en-US" w:eastAsia="zh-CN" w:bidi="ar"/>
        </w:rPr>
        <w:t>文献综述</w:t>
      </w:r>
    </w:p>
    <w:p>
      <w:pPr>
        <w:widowControl/>
        <w:ind w:firstLine="1041" w:firstLineChars="200"/>
        <w:jc w:val="center"/>
        <w:rPr>
          <w:rFonts w:ascii="华文中宋" w:hAnsi="华文中宋" w:eastAsia="华文中宋" w:cs="华文中宋"/>
          <w:b/>
          <w:sz w:val="52"/>
          <w:szCs w:val="44"/>
        </w:rPr>
      </w:pPr>
    </w:p>
    <w:p>
      <w:pPr>
        <w:widowControl/>
        <w:ind w:firstLine="422" w:firstLineChars="200"/>
        <w:jc w:val="center"/>
        <w:rPr>
          <w:b/>
        </w:rPr>
      </w:pPr>
      <w:r>
        <w:rPr>
          <w:rFonts w:ascii="Times New Roman" w:hAnsi="Times New Roman" w:eastAsia="宋体" w:cs="Times New Roman"/>
          <w:b/>
        </w:rPr>
        <w:drawing>
          <wp:inline distT="0" distB="0" distL="114300" distR="114300">
            <wp:extent cx="1200150" cy="1200150"/>
            <wp:effectExtent l="0" t="0" r="3810" b="3810"/>
            <wp:docPr id="3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24"/>
                    <pic:cNvPicPr>
                      <a:picLocks noChangeAspect="1"/>
                    </pic:cNvPicPr>
                  </pic:nvPicPr>
                  <pic:blipFill>
                    <a:blip r:embed="rId6"/>
                    <a:stretch>
                      <a:fillRect/>
                    </a:stretch>
                  </pic:blipFill>
                  <pic:spPr>
                    <a:xfrm>
                      <a:off x="0" y="0"/>
                      <a:ext cx="1200150" cy="1200150"/>
                    </a:xfrm>
                    <a:prstGeom prst="rect">
                      <a:avLst/>
                    </a:prstGeom>
                    <a:noFill/>
                    <a:ln w="9525">
                      <a:noFill/>
                    </a:ln>
                  </pic:spPr>
                </pic:pic>
              </a:graphicData>
            </a:graphic>
          </wp:inline>
        </w:drawing>
      </w:r>
    </w:p>
    <w:p>
      <w:pPr>
        <w:widowControl/>
        <w:spacing w:line="400" w:lineRule="exact"/>
        <w:ind w:firstLine="602" w:firstLineChars="200"/>
        <w:rPr>
          <w:b/>
          <w:sz w:val="30"/>
        </w:rPr>
      </w:pPr>
    </w:p>
    <w:p>
      <w:pPr>
        <w:widowControl/>
        <w:spacing w:line="720" w:lineRule="auto"/>
        <w:ind w:left="899" w:leftChars="428" w:firstLine="562" w:firstLineChars="200"/>
        <w:rPr>
          <w:rFonts w:hint="eastAsia" w:ascii="宋体" w:hAnsi="宋体" w:eastAsia="宋体" w:cs="宋体"/>
          <w:b/>
          <w:sz w:val="28"/>
          <w:szCs w:val="32"/>
          <w:u w:val="single"/>
          <w:lang w:bidi="ar"/>
        </w:rPr>
      </w:pPr>
      <w:r>
        <w:rPr>
          <w:rFonts w:hint="eastAsia" w:ascii="宋体" w:hAnsi="宋体" w:eastAsia="宋体" w:cs="宋体"/>
          <w:b/>
          <w:sz w:val="28"/>
          <w:szCs w:val="32"/>
          <w:lang w:val="en-US" w:eastAsia="zh-CN" w:bidi="ar"/>
        </w:rPr>
        <w:t>题</w:t>
      </w:r>
      <w:r>
        <w:rPr>
          <w:rFonts w:hint="eastAsia" w:ascii="宋体" w:hAnsi="宋体" w:eastAsia="宋体" w:cs="宋体"/>
          <w:b/>
          <w:sz w:val="28"/>
          <w:szCs w:val="32"/>
          <w:lang w:bidi="ar"/>
        </w:rPr>
        <w:t xml:space="preserve">    </w:t>
      </w:r>
      <w:r>
        <w:rPr>
          <w:rFonts w:hint="eastAsia" w:ascii="宋体" w:hAnsi="宋体" w:eastAsia="宋体" w:cs="宋体"/>
          <w:b/>
          <w:sz w:val="28"/>
          <w:szCs w:val="32"/>
          <w:lang w:val="en-US" w:eastAsia="zh-CN" w:bidi="ar"/>
        </w:rPr>
        <w:t>目</w:t>
      </w:r>
      <w:r>
        <w:rPr>
          <w:rFonts w:hint="eastAsia" w:ascii="宋体" w:hAnsi="宋体" w:eastAsia="宋体" w:cs="宋体"/>
          <w:b/>
          <w:sz w:val="28"/>
          <w:szCs w:val="32"/>
          <w:lang w:bidi="ar"/>
        </w:rPr>
        <w:t xml:space="preserve"> </w:t>
      </w:r>
      <w:r>
        <w:rPr>
          <w:rFonts w:hint="eastAsia" w:ascii="宋体" w:hAnsi="宋体" w:eastAsia="宋体" w:cs="宋体"/>
          <w:b/>
          <w:sz w:val="28"/>
          <w:szCs w:val="32"/>
          <w:u w:val="single"/>
          <w:lang w:bidi="ar"/>
        </w:rPr>
        <w:t xml:space="preserve">  </w:t>
      </w:r>
      <w:r>
        <w:rPr>
          <w:rFonts w:hint="eastAsia" w:ascii="宋体" w:hAnsi="宋体" w:eastAsia="宋体" w:cs="宋体"/>
          <w:b/>
          <w:sz w:val="28"/>
          <w:szCs w:val="32"/>
          <w:u w:val="single"/>
          <w:lang w:val="en-US" w:eastAsia="zh-CN" w:bidi="ar"/>
        </w:rPr>
        <w:t xml:space="preserve">特定场景下的隐蔽通信技术研究与实现 </w:t>
      </w:r>
      <w:r>
        <w:rPr>
          <w:rFonts w:hint="eastAsia" w:ascii="宋体" w:hAnsi="宋体" w:eastAsia="宋体" w:cs="宋体"/>
          <w:b/>
          <w:sz w:val="28"/>
          <w:szCs w:val="32"/>
          <w:u w:val="single"/>
          <w:lang w:bidi="ar"/>
        </w:rPr>
        <w:t xml:space="preserve"> </w:t>
      </w:r>
    </w:p>
    <w:p>
      <w:pPr>
        <w:widowControl/>
        <w:spacing w:line="720" w:lineRule="auto"/>
        <w:ind w:left="899" w:leftChars="428" w:firstLine="562" w:firstLineChars="200"/>
        <w:rPr>
          <w:rFonts w:hint="eastAsia" w:ascii="宋体" w:hAnsi="宋体" w:eastAsia="宋体" w:cs="宋体"/>
          <w:b/>
          <w:sz w:val="28"/>
          <w:szCs w:val="32"/>
          <w:u w:val="single"/>
          <w:lang w:bidi="ar"/>
        </w:rPr>
      </w:pPr>
      <w:r>
        <w:rPr>
          <w:rFonts w:hint="eastAsia" w:ascii="宋体" w:hAnsi="宋体" w:eastAsia="宋体" w:cs="宋体"/>
          <w:b/>
          <w:sz w:val="28"/>
          <w:szCs w:val="32"/>
          <w:lang w:bidi="ar"/>
        </w:rPr>
        <w:t xml:space="preserve">学    院 </w:t>
      </w:r>
      <w:r>
        <w:rPr>
          <w:rFonts w:hint="eastAsia" w:ascii="宋体" w:hAnsi="宋体" w:eastAsia="宋体" w:cs="宋体"/>
          <w:b/>
          <w:sz w:val="28"/>
          <w:szCs w:val="32"/>
          <w:u w:val="single"/>
          <w:lang w:bidi="ar"/>
        </w:rPr>
        <w:t xml:space="preserve">            电子信息学院              </w:t>
      </w:r>
    </w:p>
    <w:p>
      <w:pPr>
        <w:widowControl/>
        <w:spacing w:line="720" w:lineRule="auto"/>
        <w:ind w:left="899" w:leftChars="428" w:firstLine="562" w:firstLineChars="200"/>
        <w:rPr>
          <w:rFonts w:ascii="宋体" w:hAnsi="宋体" w:eastAsia="宋体" w:cs="宋体"/>
          <w:b/>
          <w:sz w:val="28"/>
          <w:szCs w:val="32"/>
        </w:rPr>
      </w:pPr>
      <w:r>
        <w:rPr>
          <w:rFonts w:hint="eastAsia" w:ascii="宋体" w:hAnsi="宋体" w:eastAsia="宋体" w:cs="宋体"/>
          <w:b/>
          <w:sz w:val="28"/>
          <w:szCs w:val="32"/>
          <w:lang w:bidi="ar"/>
        </w:rPr>
        <w:t xml:space="preserve">专    业 </w:t>
      </w:r>
      <w:r>
        <w:rPr>
          <w:rFonts w:hint="eastAsia" w:ascii="宋体" w:hAnsi="宋体" w:eastAsia="宋体" w:cs="宋体"/>
          <w:b/>
          <w:sz w:val="28"/>
          <w:szCs w:val="32"/>
          <w:u w:val="single"/>
          <w:lang w:bidi="ar"/>
        </w:rPr>
        <w:t xml:space="preserve">               信息安全               </w:t>
      </w:r>
    </w:p>
    <w:p>
      <w:pPr>
        <w:widowControl/>
        <w:spacing w:line="720" w:lineRule="auto"/>
        <w:ind w:left="899" w:leftChars="428" w:firstLine="562" w:firstLineChars="200"/>
        <w:rPr>
          <w:rFonts w:ascii="宋体" w:hAnsi="宋体" w:eastAsia="宋体" w:cs="宋体"/>
          <w:b/>
          <w:sz w:val="28"/>
          <w:szCs w:val="32"/>
        </w:rPr>
      </w:pPr>
      <w:r>
        <w:rPr>
          <w:rFonts w:hint="eastAsia" w:ascii="宋体" w:hAnsi="宋体" w:eastAsia="宋体" w:cs="宋体"/>
          <w:b/>
          <w:sz w:val="28"/>
          <w:szCs w:val="32"/>
          <w:lang w:bidi="ar"/>
        </w:rPr>
        <w:t xml:space="preserve">学生姓名 </w:t>
      </w:r>
      <w:r>
        <w:rPr>
          <w:rFonts w:hint="eastAsia" w:ascii="宋体" w:hAnsi="宋体" w:eastAsia="宋体" w:cs="宋体"/>
          <w:b/>
          <w:sz w:val="28"/>
          <w:szCs w:val="32"/>
          <w:u w:val="single"/>
          <w:lang w:bidi="ar"/>
        </w:rPr>
        <w:t xml:space="preserve">                周慧雨                </w:t>
      </w:r>
    </w:p>
    <w:p>
      <w:pPr>
        <w:widowControl/>
        <w:spacing w:line="720" w:lineRule="auto"/>
        <w:ind w:left="899" w:leftChars="428" w:firstLine="562" w:firstLineChars="200"/>
        <w:rPr>
          <w:rFonts w:ascii="宋体" w:hAnsi="宋体" w:eastAsia="宋体" w:cs="宋体"/>
          <w:b/>
          <w:sz w:val="28"/>
          <w:szCs w:val="32"/>
          <w:u w:val="single"/>
        </w:rPr>
      </w:pPr>
      <w:r>
        <w:rPr>
          <w:rFonts w:hint="eastAsia" w:ascii="宋体" w:hAnsi="宋体" w:eastAsia="宋体" w:cs="宋体"/>
          <w:b/>
          <w:sz w:val="28"/>
          <w:szCs w:val="32"/>
          <w:lang w:bidi="ar"/>
        </w:rPr>
        <w:t xml:space="preserve">学    号 </w:t>
      </w:r>
      <w:r>
        <w:rPr>
          <w:rFonts w:hint="eastAsia" w:ascii="宋体" w:hAnsi="宋体" w:eastAsia="宋体" w:cs="宋体"/>
          <w:b/>
          <w:sz w:val="28"/>
          <w:szCs w:val="32"/>
          <w:u w:val="single"/>
          <w:lang w:bidi="ar"/>
        </w:rPr>
        <w:t xml:space="preserve">     201</w:t>
      </w:r>
      <w:ins w:id="0" w:author="二莽子" w:date="2020-02-27T09:22:13Z">
        <w:r>
          <w:rPr>
            <w:rFonts w:hint="eastAsia" w:ascii="宋体" w:hAnsi="宋体" w:eastAsia="宋体" w:cs="宋体"/>
            <w:b/>
            <w:sz w:val="28"/>
            <w:szCs w:val="32"/>
            <w:u w:val="single"/>
            <w:lang w:val="en-US" w:eastAsia="zh-CN" w:bidi="ar"/>
          </w:rPr>
          <w:t>6</w:t>
        </w:r>
      </w:ins>
      <w:ins w:id="1" w:author="二莽子" w:date="2020-02-27T09:22:14Z">
        <w:r>
          <w:rPr>
            <w:rFonts w:hint="eastAsia" w:ascii="宋体" w:hAnsi="宋体" w:eastAsia="宋体" w:cs="宋体"/>
            <w:b/>
            <w:sz w:val="28"/>
            <w:szCs w:val="32"/>
            <w:u w:val="single"/>
            <w:lang w:val="en-US" w:eastAsia="zh-CN" w:bidi="ar"/>
          </w:rPr>
          <w:t>1414</w:t>
        </w:r>
      </w:ins>
      <w:ins w:id="2" w:author="二莽子" w:date="2020-02-27T09:22:15Z">
        <w:r>
          <w:rPr>
            <w:rFonts w:hint="eastAsia" w:ascii="宋体" w:hAnsi="宋体" w:eastAsia="宋体" w:cs="宋体"/>
            <w:b/>
            <w:sz w:val="28"/>
            <w:szCs w:val="32"/>
            <w:u w:val="single"/>
            <w:lang w:val="en-US" w:eastAsia="zh-CN" w:bidi="ar"/>
          </w:rPr>
          <w:t>51045</w:t>
        </w:r>
      </w:ins>
      <w:r>
        <w:rPr>
          <w:rFonts w:hint="eastAsia" w:ascii="宋体" w:hAnsi="宋体" w:eastAsia="宋体" w:cs="宋体"/>
          <w:b/>
          <w:sz w:val="28"/>
          <w:szCs w:val="32"/>
          <w:u w:val="single"/>
          <w:lang w:bidi="ar"/>
        </w:rPr>
        <w:t xml:space="preserve">     </w:t>
      </w:r>
      <w:r>
        <w:rPr>
          <w:rFonts w:hint="eastAsia" w:ascii="宋体" w:hAnsi="宋体" w:eastAsia="宋体" w:cs="宋体"/>
          <w:b/>
          <w:sz w:val="28"/>
          <w:szCs w:val="32"/>
          <w:lang w:bidi="ar"/>
        </w:rPr>
        <w:t>年级</w:t>
      </w:r>
      <w:r>
        <w:rPr>
          <w:rFonts w:hint="eastAsia" w:ascii="宋体" w:hAnsi="宋体" w:eastAsia="宋体" w:cs="宋体"/>
          <w:b/>
          <w:sz w:val="28"/>
          <w:szCs w:val="32"/>
          <w:u w:val="single"/>
          <w:lang w:bidi="ar"/>
        </w:rPr>
        <w:t xml:space="preserve">   201</w:t>
      </w:r>
      <w:ins w:id="3" w:author="二莽子" w:date="2020-02-27T09:22:18Z">
        <w:r>
          <w:rPr>
            <w:rFonts w:hint="eastAsia" w:ascii="宋体" w:hAnsi="宋体" w:eastAsia="宋体" w:cs="宋体"/>
            <w:b/>
            <w:sz w:val="28"/>
            <w:szCs w:val="32"/>
            <w:u w:val="single"/>
            <w:lang w:val="en-US" w:eastAsia="zh-CN" w:bidi="ar"/>
          </w:rPr>
          <w:t>6</w:t>
        </w:r>
      </w:ins>
      <w:r>
        <w:rPr>
          <w:rFonts w:hint="eastAsia" w:ascii="宋体" w:hAnsi="宋体" w:eastAsia="宋体" w:cs="宋体"/>
          <w:b/>
          <w:sz w:val="28"/>
          <w:szCs w:val="32"/>
          <w:u w:val="single"/>
          <w:lang w:bidi="ar"/>
        </w:rPr>
        <w:t xml:space="preserve">    </w:t>
      </w:r>
    </w:p>
    <w:p>
      <w:pPr>
        <w:widowControl/>
        <w:spacing w:line="720" w:lineRule="auto"/>
        <w:ind w:left="899" w:leftChars="428" w:firstLine="562" w:firstLineChars="200"/>
        <w:rPr>
          <w:rFonts w:ascii="宋体" w:hAnsi="宋体" w:eastAsia="宋体" w:cs="宋体"/>
          <w:b/>
          <w:sz w:val="28"/>
          <w:szCs w:val="32"/>
          <w:u w:val="single"/>
        </w:rPr>
      </w:pPr>
      <w:r>
        <w:rPr>
          <w:rFonts w:hint="eastAsia" w:ascii="宋体" w:hAnsi="宋体" w:eastAsia="宋体" w:cs="宋体"/>
          <w:b/>
          <w:sz w:val="28"/>
          <w:szCs w:val="32"/>
          <w:lang w:bidi="ar"/>
        </w:rPr>
        <w:t xml:space="preserve">指导教师 </w:t>
      </w:r>
      <w:r>
        <w:rPr>
          <w:rFonts w:hint="eastAsia" w:ascii="宋体" w:hAnsi="宋体" w:eastAsia="宋体" w:cs="宋体"/>
          <w:b/>
          <w:sz w:val="28"/>
          <w:szCs w:val="32"/>
          <w:u w:val="single"/>
          <w:lang w:bidi="ar"/>
        </w:rPr>
        <w:t xml:space="preserve">                 </w:t>
      </w:r>
      <w:ins w:id="4" w:author="二莽子" w:date="2020-02-27T09:22:24Z">
        <w:r>
          <w:rPr>
            <w:rFonts w:hint="eastAsia" w:ascii="宋体" w:hAnsi="宋体" w:eastAsia="宋体" w:cs="宋体"/>
            <w:b/>
            <w:sz w:val="28"/>
            <w:szCs w:val="32"/>
            <w:u w:val="single"/>
            <w:lang w:val="en-US" w:eastAsia="zh-CN" w:bidi="ar"/>
          </w:rPr>
          <w:t>张磊</w:t>
        </w:r>
      </w:ins>
      <w:r>
        <w:rPr>
          <w:rFonts w:hint="eastAsia" w:ascii="宋体" w:hAnsi="宋体" w:eastAsia="宋体" w:cs="宋体"/>
          <w:b/>
          <w:sz w:val="28"/>
          <w:szCs w:val="32"/>
          <w:u w:val="single"/>
          <w:lang w:bidi="ar"/>
        </w:rPr>
        <w:t xml:space="preserve">              </w:t>
      </w:r>
      <w:ins w:id="5" w:author="二莽子" w:date="2020-02-28T09:38:21Z">
        <w:r>
          <w:rPr>
            <w:rFonts w:hint="eastAsia" w:ascii="宋体" w:hAnsi="宋体" w:eastAsia="宋体" w:cs="宋体"/>
            <w:b/>
            <w:sz w:val="28"/>
            <w:szCs w:val="32"/>
            <w:u w:val="single"/>
            <w:lang w:val="en-US" w:eastAsia="zh-CN" w:bidi="ar"/>
          </w:rPr>
          <w:t xml:space="preserve"> </w:t>
        </w:r>
      </w:ins>
      <w:r>
        <w:rPr>
          <w:rFonts w:hint="eastAsia" w:ascii="宋体" w:hAnsi="宋体" w:eastAsia="宋体" w:cs="宋体"/>
          <w:b/>
          <w:sz w:val="28"/>
          <w:szCs w:val="32"/>
          <w:u w:val="single"/>
          <w:lang w:bidi="ar"/>
        </w:rPr>
        <w:t xml:space="preserve">  </w:t>
      </w:r>
    </w:p>
    <w:p>
      <w:pPr>
        <w:widowControl/>
        <w:spacing w:line="400" w:lineRule="exact"/>
        <w:ind w:firstLine="643" w:firstLineChars="200"/>
        <w:rPr>
          <w:rFonts w:ascii="宋体" w:hAnsi="宋体" w:eastAsia="宋体" w:cs="宋体"/>
          <w:b/>
          <w:sz w:val="32"/>
          <w:szCs w:val="32"/>
        </w:rPr>
      </w:pPr>
    </w:p>
    <w:p>
      <w:pPr>
        <w:widowControl/>
        <w:spacing w:line="400" w:lineRule="exact"/>
        <w:ind w:firstLine="643" w:firstLineChars="200"/>
        <w:jc w:val="center"/>
        <w:rPr>
          <w:rFonts w:ascii="宋体" w:hAnsi="宋体" w:eastAsia="宋体" w:cs="宋体"/>
          <w:b/>
          <w:sz w:val="32"/>
          <w:szCs w:val="32"/>
        </w:rPr>
      </w:pPr>
      <w:r>
        <w:rPr>
          <w:rFonts w:hint="eastAsia" w:ascii="宋体" w:hAnsi="宋体" w:eastAsia="宋体" w:cs="宋体"/>
          <w:b/>
          <w:sz w:val="32"/>
          <w:szCs w:val="32"/>
          <w:lang w:bidi="ar"/>
        </w:rPr>
        <w:t>教务处制表</w:t>
      </w:r>
    </w:p>
    <w:p>
      <w:pPr>
        <w:widowControl/>
        <w:spacing w:line="400" w:lineRule="exact"/>
        <w:ind w:firstLine="602" w:firstLineChars="200"/>
        <w:jc w:val="center"/>
        <w:rPr>
          <w:rFonts w:ascii="宋体" w:hAnsi="宋体" w:eastAsia="宋体" w:cs="宋体"/>
          <w:b/>
          <w:sz w:val="32"/>
          <w:szCs w:val="32"/>
        </w:rPr>
        <w:sectPr>
          <w:headerReference r:id="rId3" w:type="default"/>
          <w:pgSz w:w="11906" w:h="16838"/>
          <w:pgMar w:top="1418" w:right="1135" w:bottom="1418" w:left="1418" w:header="850" w:footer="850" w:gutter="0"/>
          <w:pgNumType w:start="0"/>
          <w:cols w:space="425" w:num="1"/>
          <w:titlePg/>
          <w:docGrid w:type="lines" w:linePitch="312" w:charSpace="0"/>
        </w:sectPr>
      </w:pPr>
      <w:r>
        <w:rPr>
          <w:rFonts w:hint="eastAsia" w:ascii="宋体" w:hAnsi="宋体" w:eastAsia="宋体" w:cs="宋体"/>
          <w:b/>
          <w:sz w:val="30"/>
          <w:lang w:bidi="ar"/>
        </w:rPr>
        <w:t>二Ο二Ο 年 五 月</w:t>
      </w:r>
    </w:p>
    <w:bookmarkEnd w:id="0"/>
    <w:bookmarkEnd w:id="1"/>
    <w:p>
      <w:pPr>
        <w:ind w:firstLine="904" w:firstLineChars="300"/>
        <w:rPr>
          <w:rFonts w:hint="eastAsia"/>
          <w:b/>
          <w:bCs/>
          <w:sz w:val="30"/>
          <w:szCs w:val="30"/>
          <w:lang w:val="en-US" w:eastAsia="zh-CN"/>
        </w:rPr>
      </w:pPr>
      <w:bookmarkStart w:id="2" w:name="_GoBack"/>
      <w:bookmarkEnd w:id="2"/>
    </w:p>
    <w:p>
      <w:pPr>
        <w:ind w:firstLine="904" w:firstLineChars="300"/>
        <w:rPr>
          <w:rFonts w:hint="eastAsia"/>
          <w:b/>
          <w:bCs/>
          <w:sz w:val="30"/>
          <w:szCs w:val="30"/>
          <w:lang w:val="en-US" w:eastAsia="zh-CN"/>
        </w:rPr>
      </w:pPr>
    </w:p>
    <w:p>
      <w:pPr>
        <w:ind w:firstLine="904" w:firstLineChars="300"/>
        <w:rPr>
          <w:rFonts w:hint="eastAsia"/>
          <w:b/>
          <w:bCs/>
          <w:sz w:val="30"/>
          <w:szCs w:val="30"/>
          <w:lang w:val="en-US" w:eastAsia="zh-CN"/>
        </w:rPr>
      </w:pPr>
    </w:p>
    <w:p>
      <w:pPr>
        <w:ind w:firstLine="904" w:firstLineChars="300"/>
        <w:rPr>
          <w:rFonts w:hint="eastAsia"/>
          <w:b/>
          <w:bCs/>
          <w:sz w:val="30"/>
          <w:szCs w:val="30"/>
          <w:lang w:val="en-US" w:eastAsia="zh-CN"/>
        </w:rPr>
      </w:pPr>
    </w:p>
    <w:p>
      <w:pPr>
        <w:ind w:firstLine="904" w:firstLineChars="300"/>
        <w:rPr>
          <w:rFonts w:hint="eastAsia"/>
          <w:b/>
          <w:bCs/>
          <w:sz w:val="30"/>
          <w:szCs w:val="30"/>
          <w:lang w:val="en-US" w:eastAsia="zh-CN"/>
        </w:rPr>
      </w:pPr>
    </w:p>
    <w:p>
      <w:pPr>
        <w:ind w:firstLine="904" w:firstLineChars="300"/>
        <w:rPr>
          <w:rFonts w:hint="eastAsia"/>
          <w:b/>
          <w:bCs/>
          <w:sz w:val="30"/>
          <w:szCs w:val="30"/>
          <w:lang w:val="en-US" w:eastAsia="zh-CN"/>
        </w:rPr>
      </w:pPr>
    </w:p>
    <w:p>
      <w:pPr>
        <w:ind w:firstLine="904" w:firstLineChars="300"/>
        <w:rPr>
          <w:rFonts w:hint="eastAsia"/>
          <w:b/>
          <w:bCs/>
          <w:sz w:val="30"/>
          <w:szCs w:val="30"/>
          <w:lang w:val="en-US" w:eastAsia="zh-CN"/>
        </w:rPr>
      </w:pPr>
    </w:p>
    <w:p>
      <w:pPr>
        <w:ind w:firstLine="904" w:firstLineChars="300"/>
        <w:rPr>
          <w:rFonts w:hint="eastAsia"/>
          <w:b/>
          <w:bCs/>
          <w:sz w:val="30"/>
          <w:szCs w:val="30"/>
          <w:lang w:val="en-US" w:eastAsia="zh-CN"/>
        </w:rPr>
      </w:pPr>
    </w:p>
    <w:p>
      <w:pPr>
        <w:ind w:firstLine="904" w:firstLineChars="300"/>
        <w:rPr>
          <w:rFonts w:hint="eastAsia"/>
          <w:b/>
          <w:bCs/>
          <w:sz w:val="30"/>
          <w:szCs w:val="30"/>
          <w:lang w:val="en-US" w:eastAsia="zh-CN"/>
        </w:rPr>
      </w:pPr>
    </w:p>
    <w:p>
      <w:pPr>
        <w:ind w:firstLine="904" w:firstLineChars="300"/>
        <w:rPr>
          <w:rFonts w:hint="eastAsia"/>
          <w:b/>
          <w:bCs/>
          <w:sz w:val="30"/>
          <w:szCs w:val="30"/>
          <w:lang w:val="en-US" w:eastAsia="zh-CN"/>
        </w:rPr>
      </w:pPr>
    </w:p>
    <w:p>
      <w:pPr>
        <w:ind w:firstLine="904" w:firstLineChars="300"/>
        <w:rPr>
          <w:rFonts w:hint="eastAsia"/>
          <w:b/>
          <w:bCs/>
          <w:sz w:val="30"/>
          <w:szCs w:val="30"/>
          <w:lang w:val="en-US" w:eastAsia="zh-CN"/>
        </w:rPr>
      </w:pPr>
    </w:p>
    <w:p>
      <w:pPr>
        <w:ind w:firstLine="904" w:firstLineChars="300"/>
        <w:rPr>
          <w:rFonts w:hint="eastAsia"/>
          <w:b/>
          <w:bCs/>
          <w:sz w:val="30"/>
          <w:szCs w:val="30"/>
          <w:lang w:val="en-US" w:eastAsia="zh-CN"/>
        </w:rPr>
      </w:pPr>
    </w:p>
    <w:p>
      <w:pPr>
        <w:ind w:firstLine="904" w:firstLineChars="300"/>
        <w:rPr>
          <w:rFonts w:hint="eastAsia"/>
          <w:b/>
          <w:bCs/>
          <w:sz w:val="30"/>
          <w:szCs w:val="30"/>
          <w:lang w:val="en-US" w:eastAsia="zh-CN"/>
        </w:rPr>
      </w:pPr>
    </w:p>
    <w:p>
      <w:pPr>
        <w:ind w:firstLine="904" w:firstLineChars="300"/>
        <w:rPr>
          <w:rFonts w:hint="eastAsia"/>
          <w:b/>
          <w:bCs/>
          <w:sz w:val="30"/>
          <w:szCs w:val="30"/>
          <w:lang w:val="en-US" w:eastAsia="zh-CN"/>
        </w:rPr>
      </w:pPr>
    </w:p>
    <w:p>
      <w:pPr>
        <w:ind w:firstLine="904" w:firstLineChars="300"/>
        <w:rPr>
          <w:rFonts w:hint="eastAsia"/>
          <w:b/>
          <w:bCs/>
          <w:sz w:val="30"/>
          <w:szCs w:val="30"/>
          <w:lang w:val="en-US" w:eastAsia="zh-CN"/>
        </w:rPr>
      </w:pPr>
    </w:p>
    <w:p>
      <w:pPr>
        <w:ind w:firstLine="904" w:firstLineChars="300"/>
        <w:rPr>
          <w:rFonts w:hint="eastAsia"/>
          <w:b/>
          <w:bCs/>
          <w:sz w:val="30"/>
          <w:szCs w:val="30"/>
          <w:lang w:val="en-US" w:eastAsia="zh-CN"/>
        </w:rPr>
      </w:pPr>
    </w:p>
    <w:p>
      <w:pPr>
        <w:ind w:firstLine="904" w:firstLineChars="300"/>
        <w:rPr>
          <w:rFonts w:hint="eastAsia"/>
          <w:b/>
          <w:bCs/>
          <w:sz w:val="30"/>
          <w:szCs w:val="30"/>
          <w:lang w:val="en-US" w:eastAsia="zh-CN"/>
        </w:rPr>
      </w:pPr>
    </w:p>
    <w:p>
      <w:pPr>
        <w:ind w:firstLine="904" w:firstLineChars="300"/>
        <w:rPr>
          <w:rFonts w:hint="eastAsia"/>
          <w:b/>
          <w:bCs/>
          <w:sz w:val="30"/>
          <w:szCs w:val="30"/>
          <w:lang w:val="en-US" w:eastAsia="zh-CN"/>
        </w:rPr>
      </w:pPr>
    </w:p>
    <w:p>
      <w:pPr>
        <w:ind w:firstLine="904" w:firstLineChars="300"/>
        <w:rPr>
          <w:rFonts w:hint="eastAsia"/>
          <w:b/>
          <w:bCs/>
          <w:sz w:val="30"/>
          <w:szCs w:val="30"/>
          <w:lang w:val="en-US" w:eastAsia="zh-CN"/>
        </w:rPr>
      </w:pPr>
    </w:p>
    <w:p>
      <w:pPr>
        <w:ind w:firstLine="904" w:firstLineChars="300"/>
        <w:rPr>
          <w:rFonts w:hint="eastAsia"/>
          <w:b/>
          <w:bCs/>
          <w:sz w:val="30"/>
          <w:szCs w:val="30"/>
          <w:lang w:val="en-US" w:eastAsia="zh-CN"/>
        </w:rPr>
      </w:pPr>
    </w:p>
    <w:p>
      <w:pPr>
        <w:ind w:firstLine="904" w:firstLineChars="300"/>
        <w:rPr>
          <w:rFonts w:hint="eastAsia"/>
          <w:b/>
          <w:bCs/>
          <w:sz w:val="30"/>
          <w:szCs w:val="30"/>
          <w:lang w:val="en-US" w:eastAsia="zh-CN"/>
        </w:rPr>
      </w:pPr>
    </w:p>
    <w:p>
      <w:pPr>
        <w:ind w:firstLine="904" w:firstLineChars="300"/>
        <w:rPr>
          <w:rFonts w:hint="eastAsia"/>
          <w:b/>
          <w:bCs/>
          <w:sz w:val="30"/>
          <w:szCs w:val="30"/>
          <w:lang w:val="en-US" w:eastAsia="zh-CN"/>
        </w:rPr>
      </w:pPr>
    </w:p>
    <w:p>
      <w:pPr>
        <w:rPr>
          <w:rFonts w:hint="eastAsia"/>
          <w:b/>
          <w:bCs/>
          <w:sz w:val="30"/>
          <w:szCs w:val="30"/>
          <w:lang w:val="en-US" w:eastAsia="zh-CN"/>
        </w:rPr>
      </w:pPr>
      <w:r>
        <w:rPr>
          <w:rFonts w:hint="eastAsia"/>
          <w:b/>
          <w:bCs/>
          <w:sz w:val="30"/>
          <w:szCs w:val="30"/>
          <w:lang w:val="en-US" w:eastAsia="zh-CN"/>
        </w:rPr>
        <w:t>特定场景下的隐蔽通信技术研究与实现的文献综述</w:t>
      </w:r>
    </w:p>
    <w:p>
      <w:pPr>
        <w:rPr>
          <w:rFonts w:hint="eastAsia"/>
          <w:b/>
          <w:bCs/>
          <w:sz w:val="24"/>
          <w:szCs w:val="24"/>
          <w:lang w:val="en-US" w:eastAsia="zh-CN"/>
        </w:rPr>
      </w:pPr>
      <w:r>
        <w:rPr>
          <w:rFonts w:hint="eastAsia"/>
          <w:b/>
          <w:bCs/>
          <w:sz w:val="24"/>
          <w:szCs w:val="24"/>
          <w:lang w:val="en-US" w:eastAsia="zh-CN"/>
        </w:rPr>
        <w:t>摘要：</w:t>
      </w:r>
    </w:p>
    <w:p>
      <w:pPr>
        <w:rPr>
          <w:rFonts w:hint="eastAsia"/>
          <w:b/>
          <w:bCs/>
          <w:sz w:val="24"/>
          <w:szCs w:val="24"/>
          <w:lang w:val="en-US" w:eastAsia="zh-CN"/>
        </w:rPr>
      </w:pPr>
      <w:r>
        <w:rPr>
          <w:rFonts w:hint="eastAsia"/>
          <w:b/>
          <w:bCs/>
          <w:sz w:val="24"/>
          <w:szCs w:val="24"/>
          <w:lang w:val="en-US" w:eastAsia="zh-CN"/>
        </w:rPr>
        <w:t>关键词：</w:t>
      </w:r>
    </w:p>
    <w:p>
      <w:pPr>
        <w:rPr>
          <w:rFonts w:hint="eastAsia"/>
          <w:b/>
          <w:bCs/>
          <w:sz w:val="24"/>
          <w:szCs w:val="24"/>
          <w:lang w:val="en-US" w:eastAsia="zh-CN"/>
        </w:rPr>
      </w:pPr>
    </w:p>
    <w:p>
      <w:pPr>
        <w:rPr>
          <w:rFonts w:hint="eastAsia"/>
          <w:b/>
          <w:bCs/>
          <w:sz w:val="24"/>
          <w:szCs w:val="24"/>
          <w:lang w:val="en-US" w:eastAsia="zh-CN"/>
        </w:rPr>
      </w:pPr>
      <w:r>
        <w:rPr>
          <w:rFonts w:hint="eastAsia"/>
          <w:b/>
          <w:bCs/>
          <w:sz w:val="24"/>
          <w:szCs w:val="24"/>
          <w:lang w:val="en-US" w:eastAsia="zh-CN"/>
        </w:rPr>
        <w:t>前言</w:t>
      </w:r>
    </w:p>
    <w:p>
      <w:pPr>
        <w:ind w:firstLine="480" w:firstLineChars="200"/>
        <w:rPr>
          <w:rFonts w:hint="default"/>
          <w:b w:val="0"/>
          <w:bCs w:val="0"/>
          <w:sz w:val="24"/>
          <w:szCs w:val="24"/>
          <w:lang w:val="en-US" w:eastAsia="zh-CN"/>
        </w:rPr>
      </w:pPr>
      <w:r>
        <w:rPr>
          <w:rFonts w:hint="default"/>
          <w:b w:val="0"/>
          <w:bCs w:val="0"/>
          <w:sz w:val="24"/>
          <w:szCs w:val="24"/>
          <w:lang w:val="en-US" w:eastAsia="zh-CN"/>
        </w:rPr>
        <w:t>随着网络技术的发展，网络作为一种传递各种信息的媒介，网络泄密事件时有发生，网络信息传输安全越来越受到重视。各种网络攻击层出不穷，已经严重的影响到互联网的发展，作为对计算机安全影响甚大的恶意代码类程序尤为恶劣。恶意软件能在计算机上执行窃听以及控制功能，一旦计算机被植入恶意代码，就会造成重要文件和信息的窃取以及一切操作行为被监视的后果。但是由于现在越来越多的恶意代码开始利用隐蔽通信技术来绕过安全系统的检测和过滤，使其通信具有高隐蔽性，更难被检测到。</w:t>
      </w:r>
    </w:p>
    <w:p>
      <w:pPr>
        <w:ind w:firstLine="480" w:firstLineChars="200"/>
        <w:rPr>
          <w:rFonts w:hint="default"/>
          <w:b w:val="0"/>
          <w:bCs w:val="0"/>
          <w:sz w:val="24"/>
          <w:szCs w:val="24"/>
          <w:lang w:val="en-US" w:eastAsia="zh-CN"/>
        </w:rPr>
      </w:pPr>
      <w:r>
        <w:rPr>
          <w:rFonts w:hint="default"/>
          <w:b w:val="0"/>
          <w:bCs w:val="0"/>
          <w:sz w:val="24"/>
          <w:szCs w:val="24"/>
          <w:lang w:val="en-US" w:eastAsia="zh-CN"/>
        </w:rPr>
        <w:t>现有的恶意软件隐蔽通信技术通常有如下几种思想方法：隐藏于已存在的通信量中；利用常规协议的源和目的端口，如端口复用技术；通过加密或者隐写技术不以明文传送数据；使用内核层技术实现隐蔽通信。在这些实现中，端口隐藏技术是其常用的关键隐藏技术之一，用来实现服务端与控制端通信通道的隐藏。</w:t>
      </w:r>
    </w:p>
    <w:p>
      <w:pPr>
        <w:rPr>
          <w:rFonts w:hint="default"/>
          <w:b/>
          <w:bCs/>
          <w:sz w:val="24"/>
          <w:szCs w:val="24"/>
          <w:lang w:val="en-US" w:eastAsia="zh-CN"/>
        </w:rPr>
      </w:pPr>
      <w:r>
        <w:rPr>
          <w:rFonts w:hint="default"/>
          <w:b w:val="0"/>
          <w:bCs w:val="0"/>
          <w:sz w:val="24"/>
          <w:szCs w:val="24"/>
          <w:lang w:val="en-US" w:eastAsia="zh-CN"/>
        </w:rPr>
        <w:t>攻击与防御是相互对立的，研究攻击技术是为了能够在防御中占据主动权。恶意软件隐蔽通信技术作为隐蔽通信的典型，研究其在隐蔽通信中的技术变得越来越重要。本次毕业设计主要研究在恶意软件通信这一特定情景下的隐蔽通信，并且主要以端口隐藏的方式实现隐蔽通信技术</w:t>
      </w:r>
      <w:r>
        <w:rPr>
          <w:rFonts w:hint="eastAsia"/>
          <w:b w:val="0"/>
          <w:bCs w:val="0"/>
          <w:sz w:val="24"/>
          <w:szCs w:val="24"/>
          <w:lang w:val="en-US" w:eastAsia="zh-CN"/>
        </w:rPr>
        <w:t>。</w:t>
      </w:r>
    </w:p>
    <w:p>
      <w:pPr>
        <w:rPr>
          <w:rFonts w:hint="eastAsia"/>
          <w:b/>
          <w:bCs/>
          <w:sz w:val="24"/>
          <w:szCs w:val="24"/>
          <w:lang w:val="en-US" w:eastAsia="zh-CN"/>
        </w:rPr>
      </w:pPr>
    </w:p>
    <w:p>
      <w:pPr>
        <w:rPr>
          <w:rFonts w:hint="default"/>
          <w:b/>
          <w:bCs/>
          <w:sz w:val="24"/>
          <w:szCs w:val="24"/>
          <w:lang w:val="en-US" w:eastAsia="zh-CN"/>
        </w:rPr>
      </w:pPr>
      <w:r>
        <w:rPr>
          <w:rFonts w:hint="eastAsia"/>
          <w:b/>
          <w:bCs/>
          <w:sz w:val="24"/>
          <w:szCs w:val="24"/>
          <w:lang w:val="en-US" w:eastAsia="zh-CN"/>
        </w:rPr>
        <w:t>正文</w:t>
      </w:r>
    </w:p>
    <w:p>
      <w:pPr>
        <w:ind w:firstLine="420" w:firstLineChars="0"/>
        <w:rPr>
          <w:rFonts w:hint="default"/>
          <w:b w:val="0"/>
          <w:bCs w:val="0"/>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华文中宋">
    <w:panose1 w:val="02010600040101010101"/>
    <w:charset w:val="86"/>
    <w:family w:val="auto"/>
    <w:pitch w:val="default"/>
    <w:sig w:usb0="00000287" w:usb1="080F0000" w:usb2="00000000" w:usb3="00000000" w:csb0="0004009F" w:csb1="DFD7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bottom w:val="none" w:color="auto" w:sz="0" w:space="19"/>
      </w:pBdr>
    </w:pPr>
  </w:p>
</w:hdr>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二莽子">
    <w15:presenceInfo w15:providerId="WPS Office" w15:userId="216175340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revisionView w:markup="0"/>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2610C48"/>
    <w:rsid w:val="12610C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9" Type="http://schemas.microsoft.com/office/2011/relationships/people" Target="people.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TotalTime>
  <ScaleCrop>false</ScaleCrop>
  <LinksUpToDate>false</LinksUpToDate>
  <CharactersWithSpaces>0</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2020-03-11T02:10:00Z</dcterms:created>
  <dc:creator>二莽子</dc:creator>
  <cp:lastModifiedBy>二莽子</cp:lastModifiedBy>
  <dcterms:modified xsi:type="dcterms:W3CDTF">2020-03-11T06:36:22Z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